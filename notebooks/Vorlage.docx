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F385" w14:textId="77777777" w:rsidR="000E58EA" w:rsidRPr="00886E2A" w:rsidRDefault="000E58EA" w:rsidP="000E58EA">
      <w:pPr>
        <w:pStyle w:val="berschrift1"/>
        <w:rPr>
          <w:rFonts w:cs="Arial"/>
          <w:szCs w:val="28"/>
        </w:rPr>
      </w:pPr>
      <w:bookmarkStart w:id="0" w:name="_Toc141785122"/>
      <w:r w:rsidRPr="00886E2A">
        <w:rPr>
          <w:rFonts w:cs="Arial"/>
          <w:szCs w:val="28"/>
        </w:rPr>
        <w:t>2 Hintergrund</w:t>
      </w:r>
      <w:bookmarkEnd w:id="0"/>
    </w:p>
    <w:p w14:paraId="656C3B70" w14:textId="77777777" w:rsidR="000E58EA" w:rsidRPr="00886E2A" w:rsidRDefault="000E58EA" w:rsidP="000E58EA">
      <w:pPr>
        <w:pStyle w:val="berschrift2"/>
        <w:rPr>
          <w:rFonts w:cs="Arial"/>
        </w:rPr>
      </w:pPr>
      <w:bookmarkStart w:id="1" w:name="_Toc141785123"/>
      <w:r w:rsidRPr="00886E2A">
        <w:rPr>
          <w:rFonts w:cs="Arial"/>
        </w:rPr>
        <w:t>2.1 Vagusnervstimulation</w:t>
      </w:r>
      <w:bookmarkEnd w:id="1"/>
    </w:p>
    <w:p w14:paraId="043116C7" w14:textId="77777777" w:rsidR="000E58EA" w:rsidRPr="004C3DFF" w:rsidRDefault="000E58EA" w:rsidP="000E58EA">
      <w:pPr>
        <w:pStyle w:val="berschrift3"/>
      </w:pPr>
      <w:bookmarkStart w:id="2" w:name="_Toc141785124"/>
      <w:r w:rsidRPr="004C3DFF">
        <w:t>2.1.1</w:t>
      </w:r>
      <w:r>
        <w:t xml:space="preserve"> </w:t>
      </w:r>
      <w:r w:rsidRPr="004C3DFF">
        <w:t>Der Vagusnerv</w:t>
      </w:r>
      <w:bookmarkEnd w:id="2"/>
    </w:p>
    <w:p w14:paraId="6A4370A9" w14:textId="77777777" w:rsidR="000E58EA" w:rsidRPr="00D46BA7" w:rsidRDefault="000E58EA" w:rsidP="000E58EA">
      <w:pPr>
        <w:rPr>
          <w:rFonts w:cs="Arial"/>
          <w:color w:val="000000" w:themeColor="text1"/>
          <w:szCs w:val="22"/>
        </w:rPr>
      </w:pPr>
      <w:r w:rsidRPr="00D46BA7">
        <w:rPr>
          <w:rFonts w:cs="Arial"/>
          <w:color w:val="000000" w:themeColor="text1"/>
          <w:szCs w:val="22"/>
        </w:rPr>
        <w:t>Der Vagusnerv ist der zehnte der humanen Hirnnerven</w:t>
      </w:r>
      <w:r>
        <w:rPr>
          <w:rFonts w:cs="Arial"/>
          <w:color w:val="000000" w:themeColor="text1"/>
          <w:szCs w:val="22"/>
        </w:rPr>
        <w:t xml:space="preserve"> und weist das größte Innervationsareal auf</w:t>
      </w:r>
      <w:r w:rsidRPr="00D46BA7">
        <w:rPr>
          <w:rFonts w:cs="Arial"/>
          <w:color w:val="000000" w:themeColor="text1"/>
          <w:szCs w:val="22"/>
        </w:rPr>
        <w:t xml:space="preserve">. Er besteht zu 80% aus sensorischen afferenten und zu 20% aus parasympathischen efferenten Fasern, </w:t>
      </w:r>
      <w:r>
        <w:rPr>
          <w:rFonts w:cs="Arial"/>
          <w:color w:val="000000" w:themeColor="text1"/>
          <w:szCs w:val="22"/>
        </w:rPr>
        <w:t>sodass</w:t>
      </w:r>
      <w:r w:rsidRPr="00D46BA7">
        <w:rPr>
          <w:rFonts w:cs="Arial"/>
          <w:color w:val="000000" w:themeColor="text1"/>
          <w:szCs w:val="22"/>
        </w:rPr>
        <w:t xml:space="preserve"> dieser bidirektional </w:t>
      </w:r>
      <w:r>
        <w:rPr>
          <w:rFonts w:cs="Arial"/>
          <w:color w:val="000000" w:themeColor="text1"/>
          <w:szCs w:val="22"/>
        </w:rPr>
        <w:t>die</w:t>
      </w:r>
      <w:r w:rsidRPr="00D46BA7">
        <w:rPr>
          <w:rFonts w:cs="Arial"/>
          <w:color w:val="000000" w:themeColor="text1"/>
          <w:szCs w:val="22"/>
        </w:rPr>
        <w:t xml:space="preserve"> Körper</w:t>
      </w:r>
      <w:r>
        <w:rPr>
          <w:rFonts w:cs="Arial"/>
          <w:color w:val="000000" w:themeColor="text1"/>
          <w:szCs w:val="22"/>
        </w:rPr>
        <w:t>peripherie kranial des Cannon-Böhm-Punkts mit dem</w:t>
      </w:r>
      <w:r w:rsidRPr="00D46BA7">
        <w:rPr>
          <w:rFonts w:cs="Arial"/>
          <w:color w:val="000000" w:themeColor="text1"/>
          <w:szCs w:val="22"/>
        </w:rPr>
        <w:t xml:space="preserve"> zentrale</w:t>
      </w:r>
      <w:r>
        <w:rPr>
          <w:rFonts w:cs="Arial"/>
          <w:color w:val="000000" w:themeColor="text1"/>
          <w:szCs w:val="22"/>
        </w:rPr>
        <w:t>n</w:t>
      </w:r>
      <w:r w:rsidRPr="00D46BA7">
        <w:rPr>
          <w:rFonts w:cs="Arial"/>
          <w:color w:val="000000" w:themeColor="text1"/>
          <w:szCs w:val="22"/>
        </w:rPr>
        <w:t xml:space="preserve"> Nervensystem verbindet </w:t>
      </w:r>
      <w:r w:rsidRPr="00D46BA7">
        <w:rPr>
          <w:rFonts w:cs="Arial"/>
          <w:color w:val="000000" w:themeColor="text1"/>
          <w:szCs w:val="22"/>
        </w:rPr>
        <w:fldChar w:fldCharType="begin">
          <w:fldData xml:space="preserve">PEVuZE5vdGU+PENpdGU+PEF1dGhvcj5CdXR0PC9BdXRob3I+PFllYXI+MjAyMDwvWWVhcj48UmVj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</w:fldData>
        </w:fldChar>
      </w:r>
      <w:r>
        <w:rPr>
          <w:rFonts w:cs="Arial"/>
          <w:color w:val="000000" w:themeColor="text1"/>
          <w:szCs w:val="22"/>
        </w:rPr>
        <w:instrText xml:space="preserve"> ADDIN EN.CITE </w:instrText>
      </w:r>
      <w:r>
        <w:rPr>
          <w:rFonts w:cs="Arial"/>
          <w:color w:val="000000" w:themeColor="text1"/>
          <w:szCs w:val="22"/>
        </w:rPr>
        <w:fldChar w:fldCharType="begin">
          <w:fldData xml:space="preserve">PEVuZE5vdGU+PENpdGU+PEF1dGhvcj5CdXR0PC9BdXRob3I+PFllYXI+MjAyMDwvWWVhcj48UmVj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</w:fldData>
        </w:fldChar>
      </w:r>
      <w:r>
        <w:rPr>
          <w:rFonts w:cs="Arial"/>
          <w:color w:val="000000" w:themeColor="text1"/>
          <w:szCs w:val="22"/>
        </w:rPr>
        <w:instrText xml:space="preserve"> ADDIN EN.CITE.DATA </w:instrText>
      </w:r>
      <w:r>
        <w:rPr>
          <w:rFonts w:cs="Arial"/>
          <w:color w:val="000000" w:themeColor="text1"/>
          <w:szCs w:val="22"/>
        </w:rPr>
      </w:r>
      <w:r>
        <w:rPr>
          <w:rFonts w:cs="Arial"/>
          <w:color w:val="000000" w:themeColor="text1"/>
          <w:szCs w:val="22"/>
        </w:rPr>
        <w:fldChar w:fldCharType="end"/>
      </w:r>
      <w:r w:rsidRPr="00D46BA7">
        <w:rPr>
          <w:rFonts w:cs="Arial"/>
          <w:color w:val="000000" w:themeColor="text1"/>
          <w:szCs w:val="22"/>
        </w:rPr>
      </w:r>
      <w:r w:rsidRPr="00D46BA7">
        <w:rPr>
          <w:rFonts w:cs="Arial"/>
          <w:color w:val="000000" w:themeColor="text1"/>
          <w:szCs w:val="22"/>
        </w:rPr>
        <w:fldChar w:fldCharType="separate"/>
      </w:r>
      <w:r>
        <w:rPr>
          <w:rFonts w:cs="Arial"/>
          <w:noProof/>
          <w:color w:val="000000" w:themeColor="text1"/>
          <w:szCs w:val="22"/>
        </w:rPr>
        <w:t>(4, 5)</w:t>
      </w:r>
      <w:r w:rsidRPr="00D46BA7">
        <w:rPr>
          <w:rFonts w:cs="Arial"/>
          <w:color w:val="000000" w:themeColor="text1"/>
          <w:szCs w:val="22"/>
        </w:rPr>
        <w:fldChar w:fldCharType="end"/>
      </w:r>
      <w:r w:rsidRPr="00D46BA7">
        <w:rPr>
          <w:rFonts w:cs="Arial"/>
          <w:color w:val="000000" w:themeColor="text1"/>
          <w:szCs w:val="22"/>
        </w:rPr>
        <w:t>.</w:t>
      </w:r>
      <w:r>
        <w:rPr>
          <w:rFonts w:cs="Arial"/>
          <w:color w:val="000000" w:themeColor="text1"/>
          <w:szCs w:val="22"/>
        </w:rPr>
        <w:t xml:space="preserve"> </w:t>
      </w:r>
      <w:r w:rsidRPr="00D46BA7">
        <w:rPr>
          <w:rFonts w:cs="Arial"/>
          <w:color w:val="000000" w:themeColor="text1"/>
          <w:szCs w:val="22"/>
        </w:rPr>
        <w:t xml:space="preserve">Durch sein großes Innervationsgebiet ist dieser an respiratorischen, kardialen, gastrointestinalen, immunologischen und endokrinen Prozessen beteiligt, moduliert autonome und </w:t>
      </w:r>
      <w:ins w:id="3" w:author="Katharina Meier" w:date="2022-08-31T10:29:00Z">
        <w:r w:rsidRPr="00D46BA7">
          <w:rPr>
            <w:rFonts w:cs="Arial"/>
            <w:color w:val="000000" w:themeColor="text1"/>
            <w:szCs w:val="22"/>
          </w:rPr>
          <w:t>somatosensiblen</w:t>
        </w:r>
      </w:ins>
      <w:r w:rsidRPr="00D46BA7">
        <w:rPr>
          <w:rFonts w:cs="Arial"/>
          <w:color w:val="000000" w:themeColor="text1"/>
          <w:szCs w:val="22"/>
        </w:rPr>
        <w:t xml:space="preserve"> Funktionen und </w:t>
      </w:r>
      <w:r>
        <w:rPr>
          <w:rFonts w:cs="Arial"/>
          <w:color w:val="000000" w:themeColor="text1"/>
          <w:szCs w:val="22"/>
        </w:rPr>
        <w:t>adaptiert</w:t>
      </w:r>
      <w:r w:rsidRPr="00D46BA7">
        <w:rPr>
          <w:rFonts w:cs="Arial"/>
          <w:color w:val="000000" w:themeColor="text1"/>
          <w:szCs w:val="22"/>
        </w:rPr>
        <w:t xml:space="preserve"> die Körperhomöostase </w:t>
      </w:r>
      <w:r w:rsidRPr="00D46BA7">
        <w:rPr>
          <w:rFonts w:cs="Arial"/>
          <w:color w:val="000000" w:themeColor="text1"/>
          <w:szCs w:val="22"/>
        </w:rPr>
        <w:fldChar w:fldCharType="begin"/>
      </w:r>
      <w:r>
        <w:rPr>
          <w:rFonts w:cs="Arial"/>
          <w:color w:val="000000" w:themeColor="text1"/>
          <w:szCs w:val="22"/>
        </w:rPr>
        <w:instrText xml:space="preserve"> ADDIN EN.CITE &lt;EndNote&gt;&lt;Cite&gt;&lt;Author&gt;Yuan&lt;/Author&gt;&lt;Year&gt;2016&lt;/Year&gt;&lt;RecNum&gt;1102&lt;/RecNum&gt;&lt;DisplayText&gt;(6)&lt;/DisplayText&gt;&lt;record&gt;&lt;rec-number&gt;1102&lt;/rec-number&gt;&lt;foreign-keys&gt;&lt;key app="EN" db-id="vx2ea0edbztpvkez2tjpw5xhst0pze0vwt2a" timestamp="1664520093"&gt;1102&lt;/key&gt;&lt;/foreign-keys&gt;&lt;ref-type name="Journal Article"&gt;17&lt;/ref-type&gt;&lt;contributors&gt;&lt;authors&gt;&lt;author&gt;Yuan, H.&lt;/author&gt;&lt;author&gt;Silberstein, S. D.&lt;/author&gt;&lt;/authors&gt;&lt;/contributors&gt;&lt;auth-address&gt;Jefferson Headache Center, Thomas Jefferson University, Philadelphia, PA, USA.&lt;/auth-address&gt;&lt;titles&gt;&lt;title&gt;Vagus Nerve and Vagus Nerve Stimulation, a Comprehensive Review: Part I&lt;/title&gt;&lt;secondary-title&gt;Headache&lt;/secondary-title&gt;&lt;/titles&gt;&lt;periodical&gt;&lt;full-title&gt;Headache&lt;/full-title&gt;&lt;/periodical&gt;&lt;pages&gt;71-8&lt;/pages&gt;&lt;volume&gt;56&lt;/volume&gt;&lt;number&gt;1&lt;/number&gt;&lt;edition&gt;20150914&lt;/edition&gt;&lt;keywords&gt;&lt;keyword&gt;Headache/therapy&lt;/keyword&gt;&lt;keyword&gt;Humans&lt;/keyword&gt;&lt;keyword&gt;Nerve Fibers/*physiology&lt;/keyword&gt;&lt;keyword&gt;Vagus Nerve/*physiology&lt;/keyword&gt;&lt;keyword&gt;*Vagus Nerve Stimulation&lt;/keyword&gt;&lt;keyword&gt;neuromodulation&lt;/keyword&gt;&lt;keyword&gt;vagus nerve&lt;/keyword&gt;&lt;keyword&gt;vagus nerve stimulation&lt;/keyword&gt;&lt;/keywords&gt;&lt;dates&gt;&lt;year&gt;2016&lt;/year&gt;&lt;pub-dates&gt;&lt;date&gt;Jan&lt;/date&gt;&lt;/pub-dates&gt;&lt;/dates&gt;&lt;isbn&gt;0017-8748&lt;/isbn&gt;&lt;accession-num&gt;26364692&lt;/accession-num&gt;&lt;urls&gt;&lt;/urls&gt;&lt;electronic-resource-num&gt;10.1111/head.12647&lt;/electronic-resource-num&gt;&lt;remote-database-provider&gt;NLM&lt;/remote-database-provider&gt;&lt;language&gt;eng&lt;/language&gt;&lt;/record&gt;&lt;/Cite&gt;&lt;/EndNote&gt;</w:instrText>
      </w:r>
      <w:r w:rsidRPr="00D46BA7">
        <w:rPr>
          <w:rFonts w:cs="Arial"/>
          <w:color w:val="000000" w:themeColor="text1"/>
          <w:szCs w:val="22"/>
        </w:rPr>
        <w:fldChar w:fldCharType="separate"/>
      </w:r>
      <w:r>
        <w:rPr>
          <w:rFonts w:cs="Arial"/>
          <w:noProof/>
          <w:color w:val="000000" w:themeColor="text1"/>
          <w:szCs w:val="22"/>
        </w:rPr>
        <w:t>(6)</w:t>
      </w:r>
      <w:r w:rsidRPr="00D46BA7">
        <w:rPr>
          <w:rFonts w:cs="Arial"/>
          <w:color w:val="000000" w:themeColor="text1"/>
          <w:szCs w:val="22"/>
        </w:rPr>
        <w:fldChar w:fldCharType="end"/>
      </w:r>
      <w:r w:rsidRPr="00D46BA7">
        <w:rPr>
          <w:rFonts w:cs="Arial"/>
          <w:color w:val="000000" w:themeColor="text1"/>
          <w:szCs w:val="22"/>
        </w:rPr>
        <w:t xml:space="preserve">. </w:t>
      </w:r>
    </w:p>
    <w:p w14:paraId="3845EF38" w14:textId="77777777" w:rsidR="000E58EA" w:rsidRDefault="000E58EA" w:rsidP="000E58EA">
      <w:pPr>
        <w:rPr>
          <w:rFonts w:cs="Arial"/>
          <w:color w:val="000000" w:themeColor="text1"/>
          <w:szCs w:val="22"/>
        </w:rPr>
      </w:pPr>
      <w:r w:rsidRPr="00D46BA7">
        <w:rPr>
          <w:rFonts w:cs="Arial"/>
          <w:color w:val="000000" w:themeColor="text1"/>
          <w:szCs w:val="22"/>
        </w:rPr>
        <w:t xml:space="preserve">Aufgrund der Vielfältigkeit der Funktionen des Vagusnervs wird seit vielen Jahren an Methoden geforscht, mit denen ein therapeutischer Nutzen für Krankheitsbilder erzielt werden kann </w:t>
      </w:r>
      <w:r w:rsidRPr="00D46BA7">
        <w:rPr>
          <w:rFonts w:cs="Arial"/>
          <w:color w:val="000000" w:themeColor="text1"/>
          <w:szCs w:val="22"/>
        </w:rPr>
        <w:fldChar w:fldCharType="begin"/>
      </w:r>
      <w:r>
        <w:rPr>
          <w:rFonts w:cs="Arial"/>
          <w:color w:val="000000" w:themeColor="text1"/>
          <w:szCs w:val="22"/>
        </w:rPr>
        <w:instrText xml:space="preserve"> ADDIN EN.CITE &lt;EndNote&gt;&lt;Cite&gt;&lt;Author&gt;Weymar&lt;/Author&gt;&lt;Year&gt;2021&lt;/Year&gt;&lt;RecNum&gt;79&lt;/RecNum&gt;&lt;DisplayText&gt;(7)&lt;/DisplayText&gt;&lt;record&gt;&lt;rec-number&gt;79&lt;/rec-number&gt;&lt;foreign-keys&gt;&lt;key app="EN" db-id="fx2a2rvpnw9s0ue5tx75frstrsswptz5dxf9" timestamp="1660202719"&gt;79&lt;/key&gt;&lt;/foreign-keys&gt;&lt;ref-type name="Journal Article"&gt;17&lt;/ref-type&gt;&lt;contributors&gt;&lt;authors&gt;&lt;author&gt;Weymar, M.&lt;/author&gt;&lt;author&gt;Zaehle, T.&lt;/author&gt;&lt;/authors&gt;&lt;/contributors&gt;&lt;auth-address&gt;Department of Biological Psychology and Affective Science, Faculty of Human Sciences, University of Potsdam, Potsdam, Germany.&amp;#xD;Faculty of Health Sciences Brandenburg, University of Potsdam, Potsdam, Germany.&amp;#xD;Department of Neurology, Otto-von-Guericke University, Magdeburg, Germany.&amp;#xD;Center for Behavioral Brain Sciences, Magdeburg, Germany.&lt;/auth-address&gt;&lt;titles&gt;&lt;title&gt;Editorial: New Frontiers in Noninvasive Brain Stimulation: Cognitive, Affective and Neurobiological Effects of Transcutaneous Vagus Nerve Stimulation&lt;/title&gt;&lt;secondary-title&gt;Front Psychol&lt;/secondary-title&gt;&lt;/titles&gt;&lt;periodical&gt;&lt;full-title&gt;Front Psychol&lt;/full-title&gt;&lt;/periodical&gt;&lt;pages&gt;694723&lt;/pages&gt;&lt;volume&gt;12&lt;/volume&gt;&lt;edition&gt;20210524&lt;/edition&gt;&lt;keywords&gt;&lt;keyword&gt;affective&lt;/keyword&gt;&lt;keyword&gt;cognition&lt;/keyword&gt;&lt;keyword&gt;neurobiological&lt;/keyword&gt;&lt;keyword&gt;neuromodulation&lt;/keyword&gt;&lt;keyword&gt;tVNS&lt;/keyword&gt;&lt;keyword&gt;vagus nerve stimulation&lt;/keyword&gt;&lt;/keywords&gt;&lt;dates&gt;&lt;year&gt;2021&lt;/year&gt;&lt;/dates&gt;&lt;isbn&gt;1664-1078 (Print)&amp;#xD;1664-1078 (Linking)&lt;/isbn&gt;&lt;accession-num&gt;34108924&lt;/accession-num&gt;&lt;urls&gt;&lt;related-urls&gt;&lt;url&gt;https://www.ncbi.nlm.nih.gov/pubmed/34108924&lt;/url&gt;&lt;/related-urls&gt;&lt;/urls&gt;&lt;custom1&gt;The authors declare that the research was conducted in the absence of any commercial or financial relationships that could be construed as a potential conflict of interest.&lt;/custom1&gt;&lt;custom2&gt;PMC8180912&lt;/custom2&gt;&lt;electronic-resource-num&gt;10.3389/fpsyg.2021.694723&lt;/electronic-resource-num&gt;&lt;remote-database-name&gt;PubMed-not-MEDLINE&lt;/remote-database-name&gt;&lt;remote-database-provider&gt;NLM&lt;/remote-database-provider&gt;&lt;/record&gt;&lt;/Cite&gt;&lt;/EndNote&gt;</w:instrText>
      </w:r>
      <w:r w:rsidRPr="00D46BA7">
        <w:rPr>
          <w:rFonts w:cs="Arial"/>
          <w:color w:val="000000" w:themeColor="text1"/>
          <w:szCs w:val="22"/>
        </w:rPr>
        <w:fldChar w:fldCharType="separate"/>
      </w:r>
      <w:r>
        <w:rPr>
          <w:rFonts w:cs="Arial"/>
          <w:noProof/>
          <w:color w:val="000000" w:themeColor="text1"/>
          <w:szCs w:val="22"/>
        </w:rPr>
        <w:t>(7)</w:t>
      </w:r>
      <w:r w:rsidRPr="00D46BA7">
        <w:rPr>
          <w:rFonts w:cs="Arial"/>
          <w:color w:val="000000" w:themeColor="text1"/>
          <w:szCs w:val="22"/>
        </w:rPr>
        <w:fldChar w:fldCharType="end"/>
      </w:r>
      <w:r w:rsidRPr="00D46BA7">
        <w:rPr>
          <w:rFonts w:cs="Arial"/>
          <w:color w:val="000000" w:themeColor="text1"/>
          <w:szCs w:val="22"/>
        </w:rPr>
        <w:t>.</w:t>
      </w:r>
    </w:p>
    <w:p w14:paraId="6DF6F96E" w14:textId="77777777" w:rsidR="000E58EA" w:rsidRPr="00886E2A" w:rsidRDefault="000E58EA" w:rsidP="000E58EA">
      <w:pPr>
        <w:pStyle w:val="berschrift3"/>
        <w:rPr>
          <w:rFonts w:cs="Arial"/>
        </w:rPr>
      </w:pPr>
      <w:bookmarkStart w:id="4" w:name="_Toc141785125"/>
      <w:r w:rsidRPr="00886E2A">
        <w:rPr>
          <w:rFonts w:cs="Arial"/>
        </w:rPr>
        <w:t>2.1.2 Entwicklung der Vagusnervstimulation</w:t>
      </w:r>
      <w:bookmarkEnd w:id="4"/>
    </w:p>
    <w:p w14:paraId="36CBD2BE" w14:textId="77777777" w:rsidR="000E58EA" w:rsidRPr="003F6470" w:rsidRDefault="000E58EA" w:rsidP="000E58EA">
      <w:pPr>
        <w:rPr>
          <w:rFonts w:cs="Arial"/>
          <w:color w:val="000000" w:themeColor="text1"/>
          <w:szCs w:val="22"/>
        </w:rPr>
      </w:pPr>
      <w:r w:rsidRPr="003F6470">
        <w:rPr>
          <w:rFonts w:cs="Arial"/>
          <w:color w:val="000000" w:themeColor="text1"/>
          <w:szCs w:val="22"/>
        </w:rPr>
        <w:t xml:space="preserve">Die ersten Referenzen zur Erforschung der </w:t>
      </w:r>
      <w:r>
        <w:rPr>
          <w:rFonts w:cs="Arial"/>
          <w:color w:val="000000" w:themeColor="text1"/>
          <w:szCs w:val="22"/>
        </w:rPr>
        <w:t>Stimulation des Vagusnervs</w:t>
      </w:r>
      <w:r w:rsidRPr="003F6470">
        <w:rPr>
          <w:rFonts w:cs="Arial"/>
          <w:color w:val="000000" w:themeColor="text1"/>
          <w:szCs w:val="22"/>
        </w:rPr>
        <w:t xml:space="preserve"> gehen bis ins späte 19.Jahrhundert zurück.  Damals wurde von dem Wissenschaftler James Corning eine manuelle Kompression der beidseitigen Karotiden sowie</w:t>
      </w:r>
      <w:r>
        <w:rPr>
          <w:rFonts w:cs="Arial"/>
          <w:color w:val="000000" w:themeColor="text1"/>
          <w:szCs w:val="22"/>
        </w:rPr>
        <w:t xml:space="preserve"> </w:t>
      </w:r>
      <w:r w:rsidRPr="003F6470">
        <w:rPr>
          <w:rFonts w:cs="Arial"/>
          <w:color w:val="000000" w:themeColor="text1"/>
          <w:szCs w:val="22"/>
        </w:rPr>
        <w:t>gleichzeitig eine elektrische Stimulation des Vagusnervs durchgeführt, die antikonvulsive Effekte erzeug</w:t>
      </w:r>
      <w:r>
        <w:rPr>
          <w:rFonts w:cs="Arial"/>
          <w:color w:val="000000" w:themeColor="text1"/>
          <w:szCs w:val="22"/>
        </w:rPr>
        <w:t xml:space="preserve">en sollte </w:t>
      </w:r>
      <w:r>
        <w:rPr>
          <w:rFonts w:cs="Arial"/>
          <w:color w:val="000000" w:themeColor="text1"/>
          <w:szCs w:val="22"/>
        </w:rPr>
        <w:fldChar w:fldCharType="begin"/>
      </w:r>
      <w:r>
        <w:rPr>
          <w:rFonts w:cs="Arial"/>
          <w:color w:val="000000" w:themeColor="text1"/>
          <w:szCs w:val="22"/>
        </w:rPr>
        <w:instrText xml:space="preserve"> ADDIN EN.CITE &lt;EndNote&gt;&lt;Cite&gt;&lt;Author&gt;Lanska&lt;/Author&gt;&lt;Year&gt;2002&lt;/Year&gt;&lt;RecNum&gt;968&lt;/RecNum&gt;&lt;DisplayText&gt;(8)&lt;/DisplayText&gt;&lt;record&gt;&lt;rec-number&gt;968&lt;/rec-number&gt;&lt;foreign-keys&gt;&lt;key app="EN" db-id="vx2ea0edbztpvkez2tjpw5xhst0pze0vwt2a" timestamp="1664453670"&gt;968&lt;/key&gt;&lt;/foreign-keys&gt;&lt;ref-type name="Journal Article"&gt;17&lt;/ref-type&gt;&lt;contributors&gt;&lt;authors&gt;&lt;author&gt;Lanska, D. J.&lt;/author&gt;&lt;/authors&gt;&lt;/contributors&gt;&lt;auth-address&gt;Veterans Affairs Medical Center, Great Lakes VA Healthcare System, 500 East Veterans Street, Tomah, WI 54660, USA. Douglas.Lanska@med.va.gov&lt;/auth-address&gt;&lt;titles&gt;&lt;title&gt;J.L. Corning and vagal nerve stimulation for seizures in the 1880s&lt;/title&gt;&lt;secondary-title&gt;Neurology&lt;/secondary-title&gt;&lt;/titles&gt;&lt;periodical&gt;&lt;full-title&gt;Neurology&lt;/full-title&gt;&lt;/periodical&gt;&lt;pages&gt;452-9&lt;/pages&gt;&lt;volume&gt;58&lt;/volume&gt;&lt;number&gt;3&lt;/number&gt;&lt;keywords&gt;&lt;keyword&gt;Electric Stimulation Therapy/*history/instrumentation&lt;/keyword&gt;&lt;keyword&gt;Epilepsy/*history/therapy&lt;/keyword&gt;&lt;keyword&gt;History, 19th Century&lt;/keyword&gt;&lt;keyword&gt;Humans&lt;/keyword&gt;&lt;keyword&gt;New York&lt;/keyword&gt;&lt;keyword&gt;United States&lt;/keyword&gt;&lt;keyword&gt;Vagus Nerve&lt;/keyword&gt;&lt;/keywords&gt;&lt;dates&gt;&lt;year&gt;2002&lt;/year&gt;&lt;pub-dates&gt;&lt;date&gt;Feb 12&lt;/date&gt;&lt;/pub-dates&gt;&lt;/dates&gt;&lt;isbn&gt;0028-3878 (Print)&amp;#xD;0028-3878&lt;/isbn&gt;&lt;accession-num&gt;11839848&lt;/accession-num&gt;&lt;urls&gt;&lt;/urls&gt;&lt;electronic-resource-num&gt;10.1212/wnl.58.3.452&lt;/electronic-resource-num&gt;&lt;remote-database-provider&gt;NLM&lt;/remote-database-provider&gt;&lt;language&gt;eng&lt;/language&gt;&lt;/record&gt;&lt;/Cite&gt;&lt;/EndNote&gt;</w:instrText>
      </w:r>
      <w:r>
        <w:rPr>
          <w:rFonts w:cs="Arial"/>
          <w:color w:val="000000" w:themeColor="text1"/>
          <w:szCs w:val="22"/>
        </w:rPr>
        <w:fldChar w:fldCharType="separate"/>
      </w:r>
      <w:r>
        <w:rPr>
          <w:rFonts w:cs="Arial"/>
          <w:noProof/>
          <w:color w:val="000000" w:themeColor="text1"/>
          <w:szCs w:val="22"/>
        </w:rPr>
        <w:t>(8)</w:t>
      </w:r>
      <w:r>
        <w:rPr>
          <w:rFonts w:cs="Arial"/>
          <w:color w:val="000000" w:themeColor="text1"/>
          <w:szCs w:val="22"/>
        </w:rPr>
        <w:fldChar w:fldCharType="end"/>
      </w:r>
      <w:r w:rsidRPr="003F6470">
        <w:rPr>
          <w:rFonts w:cs="Arial"/>
          <w:color w:val="000000" w:themeColor="text1"/>
          <w:szCs w:val="22"/>
        </w:rPr>
        <w:t>. Von der ersten Anwendung am M</w:t>
      </w:r>
      <w:r>
        <w:rPr>
          <w:rFonts w:cs="Arial"/>
          <w:color w:val="000000" w:themeColor="text1"/>
          <w:szCs w:val="22"/>
        </w:rPr>
        <w:t>e</w:t>
      </w:r>
      <w:r w:rsidRPr="003F6470">
        <w:rPr>
          <w:rFonts w:cs="Arial"/>
          <w:color w:val="000000" w:themeColor="text1"/>
          <w:szCs w:val="22"/>
        </w:rPr>
        <w:t xml:space="preserve">nschen wurde im Jahre 1990 berichtet. Zuerst stand bei den Untersuchungen vor allem antikonvulsive Effekte bei Epilepsiepatienten im Fokus  </w:t>
      </w:r>
      <w:r w:rsidRPr="003F6470">
        <w:rPr>
          <w:rFonts w:cs="Arial"/>
          <w:color w:val="000000" w:themeColor="text1"/>
          <w:szCs w:val="22"/>
        </w:rPr>
        <w:fldChar w:fldCharType="begin">
          <w:fldData xml:space="preserve">PEVuZE5vdGU+PENpdGU+PEF1dGhvcj5QZW5yeTwvQXV0aG9yPjxZZWFyPjE5OTA8L1llYXI+PFJl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</w:fldData>
        </w:fldChar>
      </w:r>
      <w:r>
        <w:rPr>
          <w:rFonts w:cs="Arial"/>
          <w:color w:val="000000" w:themeColor="text1"/>
          <w:szCs w:val="22"/>
        </w:rPr>
        <w:instrText xml:space="preserve"> ADDIN EN.CITE </w:instrText>
      </w:r>
      <w:r>
        <w:rPr>
          <w:rFonts w:cs="Arial"/>
          <w:color w:val="000000" w:themeColor="text1"/>
          <w:szCs w:val="22"/>
        </w:rPr>
        <w:fldChar w:fldCharType="begin">
          <w:fldData xml:space="preserve">PEVuZE5vdGU+PENpdGU+PEF1dGhvcj5QZW5yeTwvQXV0aG9yPjxZZWFyPjE5OTA8L1llYXI+PFJl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</w:fldData>
        </w:fldChar>
      </w:r>
      <w:r>
        <w:rPr>
          <w:rFonts w:cs="Arial"/>
          <w:color w:val="000000" w:themeColor="text1"/>
          <w:szCs w:val="22"/>
        </w:rPr>
        <w:instrText xml:space="preserve"> ADDIN EN.CITE.DATA </w:instrText>
      </w:r>
      <w:r>
        <w:rPr>
          <w:rFonts w:cs="Arial"/>
          <w:color w:val="000000" w:themeColor="text1"/>
          <w:szCs w:val="22"/>
        </w:rPr>
      </w:r>
      <w:r>
        <w:rPr>
          <w:rFonts w:cs="Arial"/>
          <w:color w:val="000000" w:themeColor="text1"/>
          <w:szCs w:val="22"/>
        </w:rPr>
        <w:fldChar w:fldCharType="end"/>
      </w:r>
      <w:r w:rsidRPr="003F6470">
        <w:rPr>
          <w:rFonts w:cs="Arial"/>
          <w:color w:val="000000" w:themeColor="text1"/>
          <w:szCs w:val="22"/>
        </w:rPr>
      </w:r>
      <w:r w:rsidRPr="003F6470">
        <w:rPr>
          <w:rFonts w:cs="Arial"/>
          <w:color w:val="000000" w:themeColor="text1"/>
          <w:szCs w:val="22"/>
        </w:rPr>
        <w:fldChar w:fldCharType="separate"/>
      </w:r>
      <w:r>
        <w:rPr>
          <w:rFonts w:cs="Arial"/>
          <w:noProof/>
          <w:color w:val="000000" w:themeColor="text1"/>
          <w:szCs w:val="22"/>
        </w:rPr>
        <w:t>(9-11)</w:t>
      </w:r>
      <w:r w:rsidRPr="003F6470">
        <w:rPr>
          <w:rFonts w:cs="Arial"/>
          <w:color w:val="000000" w:themeColor="text1"/>
          <w:szCs w:val="22"/>
        </w:rPr>
        <w:fldChar w:fldCharType="end"/>
      </w:r>
      <w:r w:rsidRPr="003F6470">
        <w:rPr>
          <w:rFonts w:cs="Arial"/>
          <w:color w:val="000000" w:themeColor="text1"/>
          <w:szCs w:val="22"/>
        </w:rPr>
        <w:t>.</w:t>
      </w:r>
    </w:p>
    <w:p w14:paraId="6CBF0CEC" w14:textId="77777777" w:rsidR="00433E3B" w:rsidRDefault="00433E3B"/>
    <w:sectPr w:rsidR="00433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harina Meier">
    <w15:presenceInfo w15:providerId="Windows Live" w15:userId="686013f25cc9d2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EA"/>
    <w:rsid w:val="00025B09"/>
    <w:rsid w:val="000E58EA"/>
    <w:rsid w:val="000F752F"/>
    <w:rsid w:val="00100F13"/>
    <w:rsid w:val="001268A4"/>
    <w:rsid w:val="00172A37"/>
    <w:rsid w:val="001B5688"/>
    <w:rsid w:val="002031F5"/>
    <w:rsid w:val="0029273F"/>
    <w:rsid w:val="002B0146"/>
    <w:rsid w:val="002B5699"/>
    <w:rsid w:val="00433E3B"/>
    <w:rsid w:val="00476386"/>
    <w:rsid w:val="0049762F"/>
    <w:rsid w:val="005C7D9E"/>
    <w:rsid w:val="00602DAA"/>
    <w:rsid w:val="00615939"/>
    <w:rsid w:val="008163E0"/>
    <w:rsid w:val="00824948"/>
    <w:rsid w:val="00875006"/>
    <w:rsid w:val="00934AAD"/>
    <w:rsid w:val="0098432E"/>
    <w:rsid w:val="009E13E0"/>
    <w:rsid w:val="00A016BB"/>
    <w:rsid w:val="00A33838"/>
    <w:rsid w:val="00AE630A"/>
    <w:rsid w:val="00B95FCC"/>
    <w:rsid w:val="00BD40CA"/>
    <w:rsid w:val="00CD38F0"/>
    <w:rsid w:val="00D6504E"/>
    <w:rsid w:val="00D8198B"/>
    <w:rsid w:val="00D858F8"/>
    <w:rsid w:val="00DA1791"/>
    <w:rsid w:val="00DE402D"/>
    <w:rsid w:val="00E455B2"/>
    <w:rsid w:val="00E671BE"/>
    <w:rsid w:val="00E97BC6"/>
    <w:rsid w:val="00F4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0D67E"/>
  <w15:chartTrackingRefBased/>
  <w15:docId w15:val="{97302B3C-EE9E-1F46-A578-2AC5EFA8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58EA"/>
    <w:pPr>
      <w:spacing w:line="360" w:lineRule="auto"/>
      <w:jc w:val="both"/>
    </w:pPr>
    <w:rPr>
      <w:rFonts w:ascii="Arial" w:eastAsia="Times New Roman" w:hAnsi="Arial" w:cs="Times New Roman"/>
      <w:kern w:val="0"/>
      <w:sz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qFormat/>
    <w:rsid w:val="000E58EA"/>
    <w:pPr>
      <w:keepNext/>
      <w:keepLines/>
      <w:spacing w:before="720" w:after="48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0E58EA"/>
    <w:pPr>
      <w:keepNext/>
      <w:keepLines/>
      <w:spacing w:before="360" w:after="360"/>
      <w:outlineLvl w:val="1"/>
    </w:pPr>
    <w:rPr>
      <w:rFonts w:eastAsiaTheme="majorEastAsia" w:cstheme="majorBidi"/>
      <w:b/>
      <w:i/>
      <w:color w:val="2F5496" w:themeColor="accent1" w:themeShade="BF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58EA"/>
    <w:pPr>
      <w:keepNext/>
      <w:keepLines/>
      <w:spacing w:before="280" w:after="240"/>
      <w:outlineLvl w:val="2"/>
    </w:pPr>
    <w:rPr>
      <w:rFonts w:eastAsiaTheme="majorEastAsia" w:cstheme="majorBidi"/>
      <w:color w:val="2F5496" w:themeColor="accent1" w:themeShade="BF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E58EA"/>
    <w:rPr>
      <w:rFonts w:ascii="Arial" w:eastAsiaTheme="majorEastAsia" w:hAnsi="Arial" w:cstheme="majorBidi"/>
      <w:b/>
      <w:color w:val="2F5496" w:themeColor="accent1" w:themeShade="BF"/>
      <w:kern w:val="0"/>
      <w:sz w:val="28"/>
      <w:szCs w:val="32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rsid w:val="000E58EA"/>
    <w:rPr>
      <w:rFonts w:ascii="Arial" w:eastAsiaTheme="majorEastAsia" w:hAnsi="Arial" w:cstheme="majorBidi"/>
      <w:b/>
      <w:i/>
      <w:color w:val="2F5496" w:themeColor="accent1" w:themeShade="BF"/>
      <w:kern w:val="0"/>
      <w:sz w:val="22"/>
      <w:szCs w:val="26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8EA"/>
    <w:rPr>
      <w:rFonts w:ascii="Arial" w:eastAsiaTheme="majorEastAsia" w:hAnsi="Arial" w:cstheme="majorBidi"/>
      <w:color w:val="2F5496" w:themeColor="accent1" w:themeShade="BF"/>
      <w:kern w:val="0"/>
      <w:sz w:val="22"/>
      <w:u w:val="single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880</Words>
  <Characters>5549</Characters>
  <Application>Microsoft Office Word</Application>
  <DocSecurity>0</DocSecurity>
  <Lines>46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Meier</dc:creator>
  <cp:keywords/>
  <dc:description/>
  <cp:lastModifiedBy>Katharina Meier</cp:lastModifiedBy>
  <cp:revision>1</cp:revision>
  <dcterms:created xsi:type="dcterms:W3CDTF">2023-08-18T12:53:00Z</dcterms:created>
  <dcterms:modified xsi:type="dcterms:W3CDTF">2023-08-18T12:53:00Z</dcterms:modified>
</cp:coreProperties>
</file>